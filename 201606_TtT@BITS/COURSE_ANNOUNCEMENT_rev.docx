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orbel" w:hAnsi="Corbel"/>
        </w:rPr>
      </w:pPr>
      <w:commentRangeStart w:id="0"/>
      <w:r>
        <w:rPr>
          <w:rFonts w:ascii="Corbel" w:hAnsi="Corbel"/>
        </w:rPr>
        <w:t>COURSE</w:t>
      </w:r>
      <w:ins w:id="0" w:author="Unknown Author" w:date="2016-04-18T18:20:00Z">
        <w:r>
          <w:rPr>
            <w:rFonts w:ascii="Corbel" w:hAnsi="Corbel"/>
          </w:rPr>
        </w:r>
      </w:ins>
      <w:commentRangeEnd w:id="0"/>
      <w:r>
        <w:commentReference w:id="0"/>
      </w:r>
      <w:r>
        <w:rPr>
          <w:rFonts w:ascii="Corbel" w:hAnsi="Corbel"/>
        </w:rPr>
        <w:t xml:space="preserve"> ANNOUNCEMENT</w:t>
      </w:r>
    </w:p>
    <w:p>
      <w:pPr>
        <w:pStyle w:val="Normal"/>
        <w:jc w:val="both"/>
        <w:rPr>
          <w:rFonts w:ascii="Corbel" w:hAnsi="Corbel"/>
        </w:rPr>
      </w:pPr>
      <w:r>
        <w:rPr>
          <w:rFonts w:ascii="Corbel" w:hAnsi="Corbel"/>
        </w:rPr>
      </w:r>
    </w:p>
    <w:p>
      <w:pPr>
        <w:pStyle w:val="Normal"/>
        <w:jc w:val="both"/>
        <w:rPr>
          <w:rFonts w:ascii="Corbel" w:hAnsi="Corbel"/>
        </w:rPr>
      </w:pPr>
      <w:r>
        <w:rPr>
          <w:rFonts w:ascii="Corbel" w:hAnsi="Corbel"/>
        </w:rPr>
        <w:t>Please circulate this email to those who might be interested</w:t>
      </w:r>
    </w:p>
    <w:p>
      <w:pPr>
        <w:pStyle w:val="Normal"/>
        <w:jc w:val="both"/>
        <w:rPr>
          <w:rFonts w:ascii="Corbel" w:hAnsi="Corbel"/>
        </w:rPr>
      </w:pPr>
      <w:r>
        <w:rPr>
          <w:rFonts w:ascii="Corbel" w:hAnsi="Corbel"/>
        </w:rPr>
      </w:r>
    </w:p>
    <w:p>
      <w:pPr>
        <w:pStyle w:val="Normal"/>
        <w:jc w:val="both"/>
        <w:rPr>
          <w:rFonts w:ascii="Corbel" w:hAnsi="Corbel"/>
        </w:rPr>
      </w:pPr>
      <w:r>
        <w:rPr>
          <w:rFonts w:ascii="Corbel" w:hAnsi="Corbel"/>
        </w:rPr>
        <w:t>ELIXIR-ITA, in collaboration with the University of Salerno (IT)</w:t>
      </w:r>
      <w:ins w:id="1" w:author="anna" w:date="2016-04-15T21:15:00Z">
        <w:r>
          <w:rPr>
            <w:rFonts w:ascii="Corbel" w:hAnsi="Corbel"/>
          </w:rPr>
          <w:t xml:space="preserve"> </w:t>
        </w:r>
      </w:ins>
      <w:ins w:id="2" w:author="anna" w:date="2016-04-15T21:15:00Z">
        <w:r>
          <w:rPr>
            <w:rFonts w:ascii="Corbel" w:hAnsi="Corbel"/>
            <w:lang w:val="it-IT"/>
          </w:rPr>
          <w:t>and</w:t>
        </w:r>
      </w:ins>
      <w:ins w:id="3" w:author="anna" w:date="2016-04-15T21:15:00Z">
        <w:r>
          <w:rPr>
            <w:rFonts w:ascii="Corbel" w:hAnsi="Corbel"/>
          </w:rPr>
          <w:t xml:space="preserve"> </w:t>
        </w:r>
      </w:ins>
      <w:ins w:id="4" w:author="anna" w:date="2016-04-15T21:15:00Z">
        <w:r>
          <w:rPr>
            <w:rFonts w:ascii="Corbel" w:hAnsi="Corbel"/>
            <w:lang w:val="it-IT"/>
          </w:rPr>
          <w:t>the</w:t>
        </w:r>
      </w:ins>
      <w:ins w:id="5" w:author="anna" w:date="2016-04-15T21:15:00Z">
        <w:r>
          <w:rPr>
            <w:rFonts w:ascii="Corbel" w:hAnsi="Corbel"/>
          </w:rPr>
          <w:t xml:space="preserve"> </w:t>
        </w:r>
      </w:ins>
      <w:ins w:id="6" w:author="anna" w:date="2016-04-15T21:15:00Z">
        <w:r>
          <w:rPr>
            <w:rFonts w:ascii="Corbel" w:hAnsi="Corbel"/>
            <w:lang w:val="it-IT"/>
          </w:rPr>
          <w:t>Italian</w:t>
        </w:r>
      </w:ins>
      <w:ins w:id="7" w:author="anna" w:date="2016-04-15T21:15:00Z">
        <w:r>
          <w:rPr>
            <w:rFonts w:ascii="Corbel" w:hAnsi="Corbel"/>
          </w:rPr>
          <w:t xml:space="preserve"> </w:t>
        </w:r>
      </w:ins>
      <w:ins w:id="8" w:author="anna" w:date="2016-04-15T21:15:00Z">
        <w:r>
          <w:rPr>
            <w:rFonts w:ascii="Corbel" w:hAnsi="Corbel"/>
            <w:lang w:val="it-IT"/>
          </w:rPr>
          <w:t>Bioinformatics</w:t>
        </w:r>
      </w:ins>
      <w:ins w:id="9" w:author="anna" w:date="2016-04-15T21:15:00Z">
        <w:r>
          <w:rPr>
            <w:rFonts w:ascii="Corbel" w:hAnsi="Corbel"/>
          </w:rPr>
          <w:t xml:space="preserve"> </w:t>
        </w:r>
      </w:ins>
      <w:ins w:id="10" w:author="anna" w:date="2016-04-15T21:15:00Z">
        <w:r>
          <w:rPr>
            <w:rFonts w:ascii="Corbel" w:hAnsi="Corbel"/>
            <w:lang w:val="it-IT"/>
          </w:rPr>
          <w:t>Society</w:t>
        </w:r>
      </w:ins>
      <w:ins w:id="11" w:author="anna" w:date="2016-04-15T21:15:00Z">
        <w:r>
          <w:rPr>
            <w:rFonts w:ascii="Corbel" w:hAnsi="Corbel"/>
          </w:rPr>
          <w:t xml:space="preserve"> (BITS)</w:t>
        </w:r>
      </w:ins>
      <w:r>
        <w:rPr>
          <w:rFonts w:ascii="Corbel" w:hAnsi="Corbel"/>
        </w:rPr>
        <w:t xml:space="preserve"> is pleased to inform you that the applications for the upcoming workshop on "</w:t>
      </w:r>
      <w:r>
        <w:rPr>
          <w:rFonts w:cs="Corbel" w:ascii="Corbel" w:hAnsi="Corbel"/>
          <w:color w:val="262626"/>
        </w:rPr>
        <w:t xml:space="preserve">Effective academic teaching - </w:t>
      </w:r>
      <w:r>
        <w:rPr>
          <w:rFonts w:cs="Corbel" w:ascii="Corbel" w:hAnsi="Corbel"/>
          <w:bCs/>
          <w:color w:val="262626"/>
        </w:rPr>
        <w:t>Learning principles and didactic strategies that will transform your way of delivering bioinformatics courses</w:t>
      </w:r>
      <w:r>
        <w:rPr>
          <w:rFonts w:ascii="Corbel" w:hAnsi="Corbel"/>
        </w:rPr>
        <w:t xml:space="preserve">" are now open. The workshop is a satellite event of the </w:t>
      </w:r>
      <w:r>
        <w:rPr>
          <w:rFonts w:cs="Times" w:ascii="Corbel" w:hAnsi="Corbel"/>
          <w:color w:val="515151"/>
        </w:rPr>
        <w:t>13th Annual Meeting of the Bioinformatics Italian Society</w:t>
      </w:r>
      <w:r>
        <w:rPr>
          <w:rFonts w:ascii="Corbel" w:hAnsi="Corbel"/>
        </w:rPr>
        <w:t>.</w:t>
      </w:r>
    </w:p>
    <w:p>
      <w:pPr>
        <w:pStyle w:val="Normal"/>
        <w:jc w:val="both"/>
        <w:rPr>
          <w:rFonts w:ascii="Corbel" w:hAnsi="Corbel"/>
        </w:rPr>
      </w:pPr>
      <w:r>
        <w:rPr>
          <w:rFonts w:ascii="Corbel" w:hAnsi="Corbel"/>
        </w:rPr>
      </w:r>
    </w:p>
    <w:p>
      <w:pPr>
        <w:pStyle w:val="Normal"/>
        <w:jc w:val="both"/>
        <w:rPr>
          <w:rFonts w:ascii="Corbel" w:hAnsi="Corbel"/>
        </w:rPr>
      </w:pPr>
      <w:r>
        <w:rPr>
          <w:rFonts w:ascii="Corbel" w:hAnsi="Corbel"/>
        </w:rPr>
      </w:r>
    </w:p>
    <w:p>
      <w:pPr>
        <w:pStyle w:val="Normal"/>
        <w:jc w:val="both"/>
        <w:rPr>
          <w:rFonts w:ascii="Corbel" w:hAnsi="Corbel"/>
        </w:rPr>
      </w:pPr>
      <w:r>
        <w:rPr>
          <w:rFonts w:ascii="Corbel" w:hAnsi="Corbel"/>
        </w:rPr>
        <w:t>IMPORTANT DATES for this Course:</w:t>
      </w:r>
    </w:p>
    <w:p>
      <w:pPr>
        <w:pStyle w:val="Normal"/>
        <w:jc w:val="both"/>
        <w:rPr>
          <w:rFonts w:ascii="Corbel" w:hAnsi="Corbel"/>
        </w:rPr>
      </w:pPr>
      <w:r>
        <w:rPr>
          <w:rFonts w:ascii="Corbel" w:hAnsi="Corbel"/>
        </w:rPr>
        <w:t>Deadline for applications: 31/05/2016</w:t>
      </w:r>
    </w:p>
    <w:p>
      <w:pPr>
        <w:pStyle w:val="Normal"/>
        <w:jc w:val="both"/>
        <w:rPr/>
      </w:pPr>
      <w:r>
        <w:rPr>
          <w:rFonts w:ascii="Corbel" w:hAnsi="Corbel"/>
        </w:rPr>
        <w:t>Workshop date: 15/06/2016</w:t>
      </w:r>
    </w:p>
    <w:p>
      <w:pPr>
        <w:pStyle w:val="Normal"/>
        <w:jc w:val="both"/>
        <w:rPr>
          <w:rFonts w:ascii="Corbel" w:hAnsi="Corbel"/>
          <w:del w:id="14" w:author="Unknown Author" w:date="2016-04-18T18:20:00Z"/>
        </w:rPr>
      </w:pPr>
      <w:del w:id="13" w:author="Unknown Author" w:date="2016-04-18T18:20:00Z">
        <w:r>
          <w:rPr>
            <w:rFonts w:ascii="Corbel" w:hAnsi="Corbel"/>
          </w:rPr>
        </w:r>
      </w:del>
    </w:p>
    <w:p>
      <w:pPr>
        <w:pStyle w:val="Normal"/>
        <w:jc w:val="both"/>
        <w:rPr>
          <w:rFonts w:ascii="Corbel" w:hAnsi="Corbel"/>
        </w:rPr>
      </w:pPr>
      <w:r>
        <w:rPr>
          <w:rFonts w:ascii="Corbel" w:hAnsi="Corbel"/>
        </w:rPr>
      </w:r>
    </w:p>
    <w:p>
      <w:pPr>
        <w:pStyle w:val="Normal"/>
        <w:jc w:val="both"/>
        <w:rPr>
          <w:rFonts w:ascii="Corbel" w:hAnsi="Corbel"/>
        </w:rPr>
      </w:pPr>
      <w:r>
        <w:rPr>
          <w:rFonts w:ascii="Corbel" w:hAnsi="Corbel"/>
        </w:rPr>
        <w:t>Venue: University of Salerno,</w:t>
      </w:r>
      <w:del w:id="15" w:author="anna" w:date="2016-04-15T21:16:00Z">
        <w:r>
          <w:rPr>
            <w:rFonts w:ascii="Corbel" w:hAnsi="Corbel"/>
          </w:rPr>
          <w:delText xml:space="preserve"> Rome</w:delText>
        </w:r>
      </w:del>
      <w:ins w:id="16" w:author="anna" w:date="2016-04-15T21:16:00Z">
        <w:r>
          <w:rPr>
            <w:rFonts w:ascii="Corbel" w:hAnsi="Corbel"/>
          </w:rPr>
          <w:t xml:space="preserve"> </w:t>
        </w:r>
      </w:ins>
      <w:ins w:id="17" w:author="anna" w:date="2016-04-15T21:16:00Z">
        <w:r>
          <w:rPr>
            <w:rFonts w:ascii="Corbel" w:hAnsi="Corbel"/>
            <w:lang w:val="it-IT"/>
          </w:rPr>
          <w:t>Fisciano</w:t>
        </w:r>
      </w:ins>
      <w:ins w:id="18" w:author="anna" w:date="2016-04-15T21:16:00Z">
        <w:r>
          <w:rPr>
            <w:rFonts w:ascii="Corbel" w:hAnsi="Corbel"/>
          </w:rPr>
          <w:t xml:space="preserve"> (</w:t>
        </w:r>
      </w:ins>
      <w:ins w:id="19" w:author="anna" w:date="2016-04-15T21:16:00Z">
        <w:r>
          <w:rPr>
            <w:rFonts w:ascii="Corbel" w:hAnsi="Corbel"/>
            <w:lang w:val="it-IT"/>
          </w:rPr>
          <w:t>SA</w:t>
        </w:r>
      </w:ins>
      <w:ins w:id="20" w:author="anna" w:date="2016-04-15T21:16:00Z">
        <w:r>
          <w:rPr>
            <w:rFonts w:ascii="Corbel" w:hAnsi="Corbel"/>
          </w:rPr>
          <w:t>), Italy</w:t>
        </w:r>
      </w:ins>
    </w:p>
    <w:p>
      <w:pPr>
        <w:pStyle w:val="Normal"/>
        <w:jc w:val="both"/>
        <w:rPr>
          <w:rFonts w:ascii="Corbel" w:hAnsi="Corbel"/>
        </w:rPr>
      </w:pPr>
      <w:r>
        <w:rPr>
          <w:rFonts w:ascii="Corbel" w:hAnsi="Corbel"/>
        </w:rPr>
      </w:r>
    </w:p>
    <w:p>
      <w:pPr>
        <w:pStyle w:val="Normal"/>
        <w:jc w:val="both"/>
        <w:rPr>
          <w:rFonts w:ascii="Corbel" w:hAnsi="Corbel"/>
        </w:rPr>
      </w:pPr>
      <w:r>
        <w:rPr>
          <w:rFonts w:ascii="Corbel" w:hAnsi="Corbel"/>
        </w:rPr>
        <w:t>A maximum of 20 candidates will be accepted</w:t>
      </w:r>
      <w:del w:id="21" w:author="anna" w:date="2016-04-15T21:16:00Z">
        <w:r>
          <w:rPr>
            <w:rFonts w:ascii="Corbel" w:hAnsi="Corbel"/>
          </w:rPr>
          <w:delText xml:space="preserve"> until the workshop is full</w:delText>
        </w:r>
      </w:del>
      <w:r>
        <w:rPr>
          <w:rFonts w:ascii="Corbel" w:hAnsi="Corbel"/>
        </w:rPr>
        <w:t xml:space="preserve">.  Priority will be given to candidates from ELIXIR-ITA member institutions </w:t>
      </w:r>
      <w:commentRangeStart w:id="1"/>
      <w:r>
        <w:rPr>
          <w:rFonts w:ascii="Corbel" w:hAnsi="Corbel"/>
        </w:rPr>
        <w:t xml:space="preserve">(see the list at the bottom). </w:t>
      </w:r>
      <w:commentRangeEnd w:id="1"/>
      <w:r>
        <w:commentReference w:id="1"/>
      </w:r>
      <w:r>
        <w:rPr>
          <w:rFonts w:ascii="Corbel" w:hAnsi="Corbel"/>
        </w:rPr>
      </w:r>
    </w:p>
    <w:p>
      <w:pPr>
        <w:pStyle w:val="Normal"/>
        <w:jc w:val="both"/>
        <w:rPr>
          <w:rFonts w:ascii="Corbel" w:hAnsi="Corbel"/>
        </w:rPr>
      </w:pPr>
      <w:r>
        <w:rPr>
          <w:rFonts w:ascii="Corbel" w:hAnsi="Corbel"/>
        </w:rPr>
        <w:t>Should you have any question, do not hesitate to contact the ELIXIR-ITA training coordinator, Dr Allegra Via, at allegra.via@uniroma1.it or elixir.ita.training@gmail.com.</w:t>
      </w:r>
    </w:p>
    <w:p>
      <w:pPr>
        <w:pStyle w:val="Normal"/>
        <w:jc w:val="both"/>
        <w:rPr>
          <w:rFonts w:ascii="Corbel" w:hAnsi="Corbel"/>
        </w:rPr>
      </w:pPr>
      <w:r>
        <w:rPr>
          <w:rFonts w:ascii="Corbel" w:hAnsi="Corbel"/>
        </w:rPr>
      </w:r>
    </w:p>
    <w:p>
      <w:pPr>
        <w:pStyle w:val="Normal"/>
        <w:jc w:val="both"/>
        <w:rPr>
          <w:rFonts w:ascii="Corbel" w:hAnsi="Corbel"/>
        </w:rPr>
      </w:pPr>
      <w:r>
        <w:rPr>
          <w:rFonts w:ascii="Corbel" w:hAnsi="Corbel"/>
        </w:rPr>
        <w:t>Full details at: http://bioinformaticstraining.pythonanywhere.com</w:t>
      </w:r>
    </w:p>
    <w:p>
      <w:pPr>
        <w:pStyle w:val="Normal"/>
        <w:jc w:val="both"/>
        <w:rPr>
          <w:rFonts w:ascii="Corbel" w:hAnsi="Corbel"/>
        </w:rPr>
      </w:pPr>
      <w:r>
        <w:rPr>
          <w:rFonts w:ascii="Corbel" w:hAnsi="Corbel"/>
        </w:rPr>
      </w:r>
    </w:p>
    <w:p>
      <w:pPr>
        <w:pStyle w:val="Normal"/>
        <w:jc w:val="both"/>
        <w:rPr>
          <w:rFonts w:ascii="Corbel" w:hAnsi="Corbel"/>
        </w:rPr>
      </w:pPr>
      <w:r>
        <w:rPr>
          <w:rFonts w:ascii="Corbel" w:hAnsi="Corbel"/>
          <w:b/>
        </w:rPr>
        <w:t>Speakers</w:t>
      </w:r>
      <w:r>
        <w:rPr>
          <w:rFonts w:ascii="Corbel" w:hAnsi="Corbel"/>
        </w:rPr>
        <w:t>:</w:t>
      </w:r>
    </w:p>
    <w:p>
      <w:pPr>
        <w:pStyle w:val="Normal"/>
        <w:jc w:val="both"/>
        <w:rPr>
          <w:rFonts w:ascii="Corbel" w:hAnsi="Corbel"/>
        </w:rPr>
      </w:pPr>
      <w:r>
        <w:rPr>
          <w:rFonts w:ascii="Corbel" w:hAnsi="Corbel"/>
        </w:rPr>
        <w:t>Vincenza Colonna (Researcher and Instructor, CNR, Napoli, IT)</w:t>
      </w:r>
    </w:p>
    <w:p>
      <w:pPr>
        <w:pStyle w:val="Normal"/>
        <w:jc w:val="both"/>
        <w:rPr>
          <w:rFonts w:ascii="Corbel" w:hAnsi="Corbel"/>
        </w:rPr>
      </w:pPr>
      <w:r>
        <w:rPr>
          <w:rFonts w:ascii="Corbel" w:hAnsi="Corbel"/>
        </w:rPr>
        <w:t>Sarah Morgan (Training Programme Manager, EBI, UK)</w:t>
      </w:r>
    </w:p>
    <w:p>
      <w:pPr>
        <w:pStyle w:val="Normal"/>
        <w:jc w:val="both"/>
        <w:rPr>
          <w:rFonts w:ascii="Corbel" w:hAnsi="Corbel"/>
        </w:rPr>
      </w:pPr>
      <w:r>
        <w:rPr>
          <w:rFonts w:ascii="Corbel" w:hAnsi="Corbel"/>
        </w:rPr>
        <w:t>Gabriella Rustici (Head of Training, University of Cambridge, UK)</w:t>
      </w:r>
    </w:p>
    <w:p>
      <w:pPr>
        <w:pStyle w:val="Normal"/>
        <w:jc w:val="both"/>
        <w:rPr>
          <w:rFonts w:ascii="Corbel" w:hAnsi="Corbel"/>
        </w:rPr>
      </w:pPr>
      <w:r>
        <w:rPr>
          <w:rFonts w:ascii="Corbel" w:hAnsi="Corbel"/>
        </w:rPr>
        <w:t>Allegra Via (ELIXIR-ITA Training Coordinator, IBBE-CNR, Bari, IT)</w:t>
      </w:r>
    </w:p>
    <w:p>
      <w:pPr>
        <w:pStyle w:val="Normal"/>
        <w:jc w:val="both"/>
        <w:rPr>
          <w:rFonts w:ascii="Corbel" w:hAnsi="Corbel"/>
        </w:rPr>
      </w:pPr>
      <w:r>
        <w:rPr>
          <w:rFonts w:ascii="Corbel" w:hAnsi="Corbel"/>
        </w:rPr>
      </w:r>
    </w:p>
    <w:p>
      <w:pPr>
        <w:pStyle w:val="Normal"/>
        <w:jc w:val="both"/>
        <w:rPr>
          <w:rFonts w:ascii="Corbel" w:hAnsi="Corbel"/>
        </w:rPr>
      </w:pPr>
      <w:r>
        <w:rPr>
          <w:rFonts w:ascii="Corbel" w:hAnsi="Corbel"/>
        </w:rPr>
      </w:r>
    </w:p>
    <w:p>
      <w:pPr>
        <w:pStyle w:val="Normal"/>
        <w:jc w:val="both"/>
        <w:rPr>
          <w:rFonts w:ascii="Corbel" w:hAnsi="Corbel"/>
          <w:b/>
          <w:b/>
        </w:rPr>
      </w:pPr>
      <w:r>
        <w:rPr>
          <w:rFonts w:ascii="Corbel" w:hAnsi="Corbel"/>
          <w:b/>
        </w:rPr>
        <w:t>Course description</w:t>
      </w:r>
    </w:p>
    <w:p>
      <w:pPr>
        <w:pStyle w:val="Normal"/>
        <w:widowControl w:val="false"/>
        <w:jc w:val="both"/>
        <w:rPr>
          <w:rFonts w:ascii="Corbel" w:hAnsi="Corbel" w:cs="Corbel"/>
          <w:color w:val="262626"/>
        </w:rPr>
      </w:pPr>
      <w:r>
        <w:rPr>
          <w:rFonts w:cs="Corbel" w:ascii="Corbel" w:hAnsi="Corbel"/>
          <w:color w:val="262626"/>
        </w:rPr>
        <w:t xml:space="preserve">In this workshop, we will provide participants with instructional principles that come directly from cognitive research and the speakers' experience, and their implications for teaching practice. We will then extensively discuss which principles can be easily translated (and how) into teaching strategies and applied into actual courses. Examples of effective teaching techniques already put into action in academic courses will be described.   </w:t>
      </w:r>
    </w:p>
    <w:p>
      <w:pPr>
        <w:pStyle w:val="Normal"/>
        <w:jc w:val="both"/>
        <w:rPr>
          <w:rFonts w:ascii="Corbel" w:hAnsi="Corbel" w:cs="Corbel"/>
          <w:color w:val="262626"/>
          <w:ins w:id="23" w:author="Unknown Author" w:date="2016-04-18T18:20:00Z"/>
        </w:rPr>
      </w:pPr>
      <w:ins w:id="22" w:author="Unknown Author" w:date="2016-04-18T18:20:00Z">
        <w:r>
          <w:rPr/>
        </w:r>
      </w:ins>
    </w:p>
    <w:p>
      <w:pPr>
        <w:pStyle w:val="Normal"/>
        <w:jc w:val="both"/>
        <w:rPr>
          <w:rFonts w:ascii="Corbel" w:hAnsi="Corbel"/>
        </w:rPr>
      </w:pPr>
      <w:r>
        <w:rPr>
          <w:rFonts w:cs="Corbel" w:ascii="Corbel" w:hAnsi="Corbel"/>
          <w:color w:val="262626"/>
        </w:rPr>
        <w:t xml:space="preserve">The workshop's main goals are: 1. identify a limited number of techniques that the participants would feel confident to introduce in their bioinformatics academic courses and 2. develop, in a shared effort involving participants and speakers, guidelines with recommendations and concrete actions that can be easily adopted by any lecturer in their courses. </w:t>
      </w:r>
    </w:p>
    <w:p>
      <w:pPr>
        <w:pStyle w:val="Normal"/>
        <w:jc w:val="both"/>
        <w:rPr>
          <w:rFonts w:ascii="Corbel" w:hAnsi="Corbel"/>
        </w:rPr>
      </w:pPr>
      <w:ins w:id="24" w:author="anna" w:date="2016-04-15T21:18:00Z">
        <w:r>
          <w:rPr>
            <w:rFonts w:ascii="Corbel" w:hAnsi="Corbel"/>
            <w:lang w:val="it-IT"/>
          </w:rPr>
          <w:t>Vogliamo</w:t>
        </w:r>
      </w:ins>
      <w:ins w:id="25" w:author="anna" w:date="2016-04-15T21:18:00Z">
        <w:r>
          <w:rPr>
            <w:rFonts w:ascii="Corbel" w:hAnsi="Corbel"/>
          </w:rPr>
          <w:t xml:space="preserve"> </w:t>
        </w:r>
      </w:ins>
      <w:ins w:id="26" w:author="anna" w:date="2016-04-15T21:18:00Z">
        <w:r>
          <w:rPr>
            <w:rFonts w:ascii="Corbel" w:hAnsi="Corbel"/>
            <w:lang w:val="it-IT"/>
          </w:rPr>
          <w:t>fare</w:t>
        </w:r>
      </w:ins>
      <w:ins w:id="27" w:author="anna" w:date="2016-04-15T21:18:00Z">
        <w:r>
          <w:rPr>
            <w:rFonts w:ascii="Corbel" w:hAnsi="Corbel"/>
          </w:rPr>
          <w:t xml:space="preserve"> </w:t>
        </w:r>
      </w:ins>
      <w:ins w:id="28" w:author="anna" w:date="2016-04-15T21:18:00Z">
        <w:r>
          <w:rPr>
            <w:rFonts w:ascii="Corbel" w:hAnsi="Corbel"/>
            <w:lang w:val="it-IT"/>
          </w:rPr>
          <w:t>un</w:t>
        </w:r>
      </w:ins>
      <w:ins w:id="29" w:author="anna" w:date="2016-04-15T21:18:00Z">
        <w:r>
          <w:rPr>
            <w:rFonts w:ascii="Corbel" w:hAnsi="Corbel"/>
          </w:rPr>
          <w:t xml:space="preserve"> </w:t>
        </w:r>
      </w:ins>
      <w:ins w:id="30" w:author="anna" w:date="2016-04-15T21:18:00Z">
        <w:r>
          <w:rPr>
            <w:rFonts w:ascii="Corbel" w:hAnsi="Corbel"/>
            <w:lang w:val="it-IT"/>
          </w:rPr>
          <w:t>cenno</w:t>
        </w:r>
      </w:ins>
      <w:ins w:id="31" w:author="anna" w:date="2016-04-15T21:18:00Z">
        <w:r>
          <w:rPr>
            <w:rFonts w:ascii="Corbel" w:hAnsi="Corbel"/>
          </w:rPr>
          <w:t xml:space="preserve"> </w:t>
        </w:r>
      </w:ins>
      <w:ins w:id="32" w:author="anna" w:date="2016-04-15T21:18:00Z">
        <w:r>
          <w:rPr>
            <w:rFonts w:ascii="Corbel" w:hAnsi="Corbel"/>
            <w:lang w:val="it-IT"/>
          </w:rPr>
          <w:t>alla</w:t>
        </w:r>
      </w:ins>
      <w:ins w:id="33" w:author="anna" w:date="2016-04-15T21:18:00Z">
        <w:r>
          <w:rPr>
            <w:rFonts w:ascii="Corbel" w:hAnsi="Corbel"/>
          </w:rPr>
          <w:t xml:space="preserve"> </w:t>
        </w:r>
      </w:ins>
      <w:ins w:id="34" w:author="anna" w:date="2016-04-15T21:18:00Z">
        <w:r>
          <w:rPr>
            <w:rFonts w:ascii="Corbel" w:hAnsi="Corbel"/>
            <w:lang w:val="it-IT"/>
          </w:rPr>
          <w:t>tavola</w:t>
        </w:r>
      </w:ins>
      <w:ins w:id="35" w:author="anna" w:date="2016-04-15T21:18:00Z">
        <w:r>
          <w:rPr>
            <w:rFonts w:ascii="Corbel" w:hAnsi="Corbel"/>
          </w:rPr>
          <w:t xml:space="preserve"> </w:t>
        </w:r>
      </w:ins>
      <w:ins w:id="36" w:author="anna" w:date="2016-04-15T21:18:00Z">
        <w:r>
          <w:rPr>
            <w:rFonts w:ascii="Corbel" w:hAnsi="Corbel"/>
            <w:lang w:val="it-IT"/>
          </w:rPr>
          <w:t>rotonda</w:t>
        </w:r>
      </w:ins>
      <w:ins w:id="37" w:author="anna" w:date="2016-04-15T21:18:00Z">
        <w:r>
          <w:rPr>
            <w:rFonts w:ascii="Corbel" w:hAnsi="Corbel"/>
          </w:rPr>
          <w:t xml:space="preserve"> </w:t>
        </w:r>
      </w:ins>
      <w:ins w:id="38" w:author="anna" w:date="2016-04-15T21:18:00Z">
        <w:r>
          <w:rPr>
            <w:rFonts w:ascii="Corbel" w:hAnsi="Corbel"/>
            <w:lang w:val="it-IT"/>
          </w:rPr>
          <w:t>finale</w:t>
        </w:r>
      </w:ins>
      <w:ins w:id="39" w:author="anna" w:date="2016-04-15T21:18:00Z">
        <w:r>
          <w:rPr>
            <w:rFonts w:ascii="Corbel" w:hAnsi="Corbel"/>
          </w:rPr>
          <w:t xml:space="preserve"> </w:t>
        </w:r>
      </w:ins>
      <w:ins w:id="40" w:author="anna" w:date="2016-04-15T21:18:00Z">
        <w:r>
          <w:rPr>
            <w:rFonts w:ascii="Corbel" w:hAnsi="Corbel"/>
            <w:lang w:val="it-IT"/>
          </w:rPr>
          <w:t>ospitata</w:t>
        </w:r>
      </w:ins>
      <w:ins w:id="41" w:author="anna" w:date="2016-04-15T21:18:00Z">
        <w:r>
          <w:rPr>
            <w:rFonts w:ascii="Corbel" w:hAnsi="Corbel"/>
          </w:rPr>
          <w:t xml:space="preserve"> </w:t>
        </w:r>
      </w:ins>
      <w:ins w:id="42" w:author="anna" w:date="2016-04-15T21:18:00Z">
        <w:r>
          <w:rPr>
            <w:rFonts w:ascii="Corbel" w:hAnsi="Corbel"/>
            <w:lang w:val="it-IT"/>
          </w:rPr>
          <w:t>all’interno</w:t>
        </w:r>
      </w:ins>
      <w:ins w:id="43" w:author="anna" w:date="2016-04-15T21:18:00Z">
        <w:r>
          <w:rPr>
            <w:rFonts w:ascii="Corbel" w:hAnsi="Corbel"/>
          </w:rPr>
          <w:t xml:space="preserve"> </w:t>
        </w:r>
      </w:ins>
      <w:ins w:id="44" w:author="anna" w:date="2016-04-15T21:18:00Z">
        <w:r>
          <w:rPr>
            <w:rFonts w:ascii="Corbel" w:hAnsi="Corbel"/>
            <w:lang w:val="it-IT"/>
          </w:rPr>
          <w:t>del</w:t>
        </w:r>
      </w:ins>
      <w:ins w:id="45" w:author="anna" w:date="2016-04-15T21:18:00Z">
        <w:r>
          <w:rPr>
            <w:rFonts w:ascii="Corbel" w:hAnsi="Corbel"/>
          </w:rPr>
          <w:t xml:space="preserve"> </w:t>
        </w:r>
      </w:ins>
      <w:ins w:id="46" w:author="anna" w:date="2016-04-15T21:18:00Z">
        <w:r>
          <w:rPr>
            <w:rFonts w:ascii="Corbel" w:hAnsi="Corbel"/>
            <w:lang w:val="it-IT"/>
          </w:rPr>
          <w:t>convegno</w:t>
        </w:r>
      </w:ins>
      <w:ins w:id="47" w:author="anna" w:date="2016-04-15T21:18:00Z">
        <w:r>
          <w:rPr>
            <w:rFonts w:ascii="Corbel" w:hAnsi="Corbel"/>
          </w:rPr>
          <w:t xml:space="preserve"> BITS?</w:t>
        </w:r>
      </w:ins>
    </w:p>
    <w:p>
      <w:pPr>
        <w:pStyle w:val="Normal"/>
        <w:jc w:val="both"/>
        <w:rPr>
          <w:rFonts w:ascii="Corbel" w:hAnsi="Corbel"/>
        </w:rPr>
      </w:pPr>
      <w:ins w:id="48" w:author="Unknown Author" w:date="2016-04-18T18:21:00Z">
        <w:r>
          <w:rPr>
            <w:rFonts w:ascii="Corbel" w:hAnsi="Corbel"/>
          </w:rPr>
        </w:r>
      </w:ins>
    </w:p>
    <w:p>
      <w:pPr>
        <w:pStyle w:val="Normal"/>
        <w:jc w:val="both"/>
        <w:rPr>
          <w:rFonts w:ascii="Corbel" w:hAnsi="Corbel"/>
        </w:rPr>
      </w:pPr>
      <w:ins w:id="49" w:author="Unknown Author" w:date="2016-04-18T18:21:00Z">
        <w:bookmarkStart w:id="0" w:name="__DdeLink__222_625038169"/>
        <w:r>
          <w:rPr>
            <w:rFonts w:ascii="Corbel" w:hAnsi="Corbel"/>
          </w:rPr>
          <w:t>The outcomes of the workshop will be shared and discussed during the BITS o</w:t>
        </w:r>
      </w:ins>
      <w:ins w:id="50" w:author="Unknown Author" w:date="2016-04-18T18:20:00Z">
        <w:r>
          <w:rPr>
            <w:rFonts w:ascii="Corbel" w:hAnsi="Corbel"/>
          </w:rPr>
          <w:t>n June the 16</w:t>
        </w:r>
      </w:ins>
      <w:ins w:id="51" w:author="Unknown Author" w:date="2016-04-18T18:20:00Z">
        <w:r>
          <w:rPr>
            <w:rFonts w:ascii="Corbel" w:hAnsi="Corbel"/>
            <w:vertAlign w:val="superscript"/>
          </w:rPr>
          <w:t>th</w:t>
        </w:r>
      </w:ins>
      <w:ins w:id="52" w:author="Unknown Author" w:date="2016-04-18T18:20:00Z">
        <w:r>
          <w:rPr>
            <w:rFonts w:ascii="Corbel" w:hAnsi="Corbel"/>
          </w:rPr>
          <w:t>. Finally, on June 17</w:t>
        </w:r>
      </w:ins>
      <w:ins w:id="53" w:author="Unknown Author" w:date="2016-04-18T18:20:00Z">
        <w:r>
          <w:rPr>
            <w:rFonts w:ascii="Corbel" w:hAnsi="Corbel"/>
            <w:vertAlign w:val="superscript"/>
          </w:rPr>
          <w:t>th</w:t>
        </w:r>
      </w:ins>
      <w:ins w:id="54" w:author="Unknown Author" w:date="2016-04-18T18:20:00Z">
        <w:bookmarkEnd w:id="0"/>
        <w:r>
          <w:rPr>
            <w:rFonts w:ascii="Corbel" w:hAnsi="Corbel"/>
          </w:rPr>
          <w:t xml:space="preserve"> at XX pm (right after the conference closing) there will be a round table to  enroll academic lecturers interested in introducing a few effective techniques in their course (AA 2016/2017). Enrolled participants will be followed up to report outcomes of the experiment to the BITS conference in 2017.</w:t>
        </w:r>
      </w:ins>
    </w:p>
    <w:p>
      <w:pPr>
        <w:pStyle w:val="Normal"/>
        <w:jc w:val="both"/>
        <w:rPr>
          <w:rFonts w:ascii="Corbel" w:hAnsi="Corbel"/>
        </w:rPr>
      </w:pPr>
      <w:ins w:id="55" w:author="Unknown Author" w:date="2016-04-18T18:20:00Z">
        <w:r>
          <w:rPr>
            <w:rFonts w:ascii="Corbel" w:hAnsi="Corbel"/>
          </w:rPr>
        </w:r>
      </w:ins>
    </w:p>
    <w:p>
      <w:pPr>
        <w:pStyle w:val="Normal"/>
        <w:jc w:val="both"/>
        <w:rPr>
          <w:rFonts w:ascii="Corbel" w:hAnsi="Corbel"/>
        </w:rPr>
      </w:pPr>
      <w:r>
        <w:rPr>
          <w:rFonts w:ascii="Corbel" w:hAnsi="Corbel"/>
        </w:rPr>
      </w:r>
    </w:p>
    <w:p>
      <w:pPr>
        <w:pStyle w:val="Normal"/>
        <w:jc w:val="both"/>
        <w:rPr>
          <w:rFonts w:ascii="Corbel" w:hAnsi="Corbel"/>
        </w:rPr>
      </w:pPr>
      <w:r>
        <w:rPr>
          <w:rFonts w:ascii="Corbel" w:hAnsi="Corbel"/>
          <w:b/>
        </w:rPr>
        <w:t>Audience</w:t>
      </w:r>
      <w:r>
        <w:rPr>
          <w:rFonts w:ascii="Corbel" w:hAnsi="Corbel"/>
        </w:rPr>
        <w:t>: Scientists who are involved - or plans to be involved as part of their future career - in academic teaching.</w:t>
      </w:r>
    </w:p>
    <w:p>
      <w:pPr>
        <w:pStyle w:val="Normal"/>
        <w:jc w:val="both"/>
        <w:rPr>
          <w:rFonts w:ascii="Corbel" w:hAnsi="Corbel"/>
        </w:rPr>
      </w:pPr>
      <w:r>
        <w:rPr>
          <w:rFonts w:ascii="Corbel" w:hAnsi="Corbel"/>
        </w:rPr>
      </w:r>
    </w:p>
    <w:p>
      <w:pPr>
        <w:pStyle w:val="Normal"/>
        <w:jc w:val="both"/>
        <w:rPr>
          <w:rFonts w:ascii="Corbel" w:hAnsi="Corbel"/>
        </w:rPr>
      </w:pPr>
      <w:r>
        <w:rPr>
          <w:rFonts w:ascii="Corbel" w:hAnsi="Corbel"/>
        </w:rPr>
        <w:t>Thank you for your interest,</w:t>
      </w:r>
    </w:p>
    <w:p>
      <w:pPr>
        <w:pStyle w:val="Normal"/>
        <w:jc w:val="both"/>
        <w:rPr>
          <w:rFonts w:ascii="Corbel" w:hAnsi="Corbel"/>
        </w:rPr>
      </w:pPr>
      <w:r>
        <w:rPr>
          <w:rFonts w:ascii="Corbel" w:hAnsi="Corbel"/>
        </w:rPr>
      </w:r>
    </w:p>
    <w:p>
      <w:pPr>
        <w:pStyle w:val="Normal"/>
        <w:jc w:val="both"/>
        <w:rPr>
          <w:rFonts w:ascii="Corbel" w:hAnsi="Corbel"/>
          <w:b/>
          <w:b/>
        </w:rPr>
      </w:pPr>
      <w:r>
        <w:rPr>
          <w:rFonts w:ascii="Corbel" w:hAnsi="Corbel"/>
          <w:b/>
        </w:rPr>
        <w:t>The Organisers</w:t>
      </w:r>
    </w:p>
    <w:p>
      <w:pPr>
        <w:pStyle w:val="Normal"/>
        <w:widowControl w:val="false"/>
        <w:jc w:val="both"/>
        <w:rPr>
          <w:rFonts w:ascii="Corbel" w:hAnsi="Corbel" w:cs="Corbel"/>
          <w:color w:val="262626"/>
        </w:rPr>
      </w:pPr>
      <w:r>
        <w:rPr>
          <w:rFonts w:cs="Corbel" w:ascii="Corbel" w:hAnsi="Corbel"/>
          <w:color w:val="262626"/>
        </w:rPr>
        <w:t xml:space="preserve">Vincenza Colonna (CNR, Naples, IT) </w:t>
      </w:r>
    </w:p>
    <w:p>
      <w:pPr>
        <w:pStyle w:val="Normal"/>
        <w:widowControl w:val="false"/>
        <w:jc w:val="both"/>
        <w:rPr>
          <w:rFonts w:ascii="Corbel" w:hAnsi="Corbel" w:cs="Corbel"/>
          <w:color w:val="262626"/>
        </w:rPr>
      </w:pPr>
      <w:r>
        <w:rPr>
          <w:rFonts w:cs="Corbel" w:ascii="Corbel" w:hAnsi="Corbel"/>
          <w:color w:val="262626"/>
        </w:rPr>
        <w:t xml:space="preserve">Anna Marabotti (University of Salerno, IT) </w:t>
      </w:r>
    </w:p>
    <w:p>
      <w:pPr>
        <w:pStyle w:val="Normal"/>
        <w:widowControl w:val="false"/>
        <w:jc w:val="both"/>
        <w:rPr>
          <w:rFonts w:ascii="Corbel" w:hAnsi="Corbel" w:cs="Corbel"/>
          <w:color w:val="262626"/>
        </w:rPr>
      </w:pPr>
      <w:r>
        <w:rPr>
          <w:rFonts w:cs="Corbel" w:ascii="Corbel" w:hAnsi="Corbel"/>
          <w:color w:val="262626"/>
        </w:rPr>
        <w:t xml:space="preserve">Roberto Tagliaferri (University of Salerno, IT) </w:t>
      </w:r>
    </w:p>
    <w:p>
      <w:pPr>
        <w:pStyle w:val="Normal"/>
        <w:jc w:val="both"/>
        <w:rPr>
          <w:rFonts w:ascii="Corbel" w:hAnsi="Corbel"/>
        </w:rPr>
      </w:pPr>
      <w:r>
        <w:rPr>
          <w:rFonts w:cs="Corbel" w:ascii="Corbel" w:hAnsi="Corbel"/>
          <w:color w:val="262626"/>
        </w:rPr>
        <w:t xml:space="preserve">Allegra Via (CNR, IBBE, Bari) </w:t>
      </w:r>
    </w:p>
    <w:p>
      <w:pPr>
        <w:pStyle w:val="Normal"/>
        <w:jc w:val="both"/>
        <w:rPr>
          <w:rFonts w:ascii="Corbel" w:hAnsi="Corbel"/>
        </w:rPr>
      </w:pPr>
      <w:r>
        <w:rPr>
          <w:rFonts w:ascii="Corbel" w:hAnsi="Corbel"/>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6-04-18T18:20:11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 xml:space="preserve">Course o workshop? </w:t>
      </w:r>
    </w:p>
    <w:p>
      <w:r>
        <w:rPr/>
      </w:r>
    </w:p>
  </w:comment>
  <w:comment w:id="1" w:author="anna" w:date="2016-04-15T21:19:00Z" w:initials="a">
    <w:p>
      <w:r>
        <w:rPr/>
        <w:t>Dov’è?</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ahoma">
    <w:charset w:val="01"/>
    <w:family w:val="roman"/>
    <w:pitch w:val="default"/>
  </w:font>
  <w:font w:name="Liberation Sans">
    <w:altName w:val="Arial"/>
    <w:charset w:val="01"/>
    <w:family w:val="swiss"/>
    <w:pitch w:val="variable"/>
  </w:font>
  <w:font w:name="Arial">
    <w:charset w:val="01"/>
    <w:family w:val="swiss"/>
    <w:pitch w:val="default"/>
  </w:font>
  <w:font w:name="Times New Roman">
    <w:charset w:val="01"/>
    <w:family w:val="roman"/>
    <w:pitch w:val="default"/>
  </w:font>
  <w:font w:name="Corbel">
    <w:charset w:val="01"/>
    <w:family w:val="roman"/>
    <w:pitch w:val="default"/>
  </w:font>
</w:fonts>
</file>

<file path=word/settings.xml><?xml version="1.0" encoding="utf-8"?>
<w:settings xmlns:w="http://schemas.openxmlformats.org/wordprocessingml/2006/main">
  <w:zoom w:percent="15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a353e"/>
    <w:rPr>
      <w:sz w:val="16"/>
      <w:szCs w:val="16"/>
    </w:rPr>
  </w:style>
  <w:style w:type="character" w:styleId="TestocommentoCarattere" w:customStyle="1">
    <w:name w:val="Testo commento Carattere"/>
    <w:basedOn w:val="DefaultParagraphFont"/>
    <w:link w:val="Testocommento"/>
    <w:uiPriority w:val="99"/>
    <w:semiHidden/>
    <w:qFormat/>
    <w:rsid w:val="006a353e"/>
    <w:rPr>
      <w:sz w:val="20"/>
      <w:szCs w:val="20"/>
    </w:rPr>
  </w:style>
  <w:style w:type="character" w:styleId="SoggettocommentoCarattere" w:customStyle="1">
    <w:name w:val="Soggetto commento Carattere"/>
    <w:basedOn w:val="TestocommentoCarattere"/>
    <w:link w:val="Soggettocommento"/>
    <w:uiPriority w:val="99"/>
    <w:semiHidden/>
    <w:qFormat/>
    <w:rsid w:val="006a353e"/>
    <w:rPr>
      <w:b/>
      <w:bCs/>
      <w:sz w:val="20"/>
      <w:szCs w:val="20"/>
    </w:rPr>
  </w:style>
  <w:style w:type="character" w:styleId="TestofumettoCarattere" w:customStyle="1">
    <w:name w:val="Testo fumetto Carattere"/>
    <w:basedOn w:val="DefaultParagraphFont"/>
    <w:link w:val="Testofumetto"/>
    <w:uiPriority w:val="99"/>
    <w:semiHidden/>
    <w:qFormat/>
    <w:rsid w:val="006a353e"/>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Annotationtext">
    <w:name w:val="annotation text"/>
    <w:basedOn w:val="Normal"/>
    <w:link w:val="TestocommentoCarattere"/>
    <w:uiPriority w:val="99"/>
    <w:semiHidden/>
    <w:unhideWhenUsed/>
    <w:qFormat/>
    <w:rsid w:val="006a353e"/>
    <w:pPr/>
    <w:rPr>
      <w:sz w:val="20"/>
      <w:szCs w:val="20"/>
    </w:rPr>
  </w:style>
  <w:style w:type="paragraph" w:styleId="Annotationsubject">
    <w:name w:val="annotation subject"/>
    <w:basedOn w:val="Annotationtext"/>
    <w:link w:val="SoggettocommentoCarattere"/>
    <w:uiPriority w:val="99"/>
    <w:semiHidden/>
    <w:unhideWhenUsed/>
    <w:qFormat/>
    <w:rsid w:val="006a353e"/>
    <w:pPr/>
    <w:rPr>
      <w:b/>
      <w:bCs/>
    </w:rPr>
  </w:style>
  <w:style w:type="paragraph" w:styleId="BalloonText">
    <w:name w:val="Balloon Text"/>
    <w:basedOn w:val="Normal"/>
    <w:link w:val="TestofumettoCarattere"/>
    <w:uiPriority w:val="99"/>
    <w:semiHidden/>
    <w:unhideWhenUsed/>
    <w:qFormat/>
    <w:rsid w:val="006a353e"/>
    <w:pPr/>
    <w:rPr>
      <w:rFonts w:ascii="Tahoma" w:hAnsi="Tahoma" w:cs="Tahoma"/>
      <w:sz w:val="16"/>
      <w:szCs w:val="16"/>
    </w:rPr>
  </w:style>
  <w:style w:type="numbering" w:styleId="NoList" w:default="1">
    <w:name w:val="No List"/>
    <w:uiPriority w:val="99"/>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Application>LibreOffice/5.0.3.2$Linux_X86_64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2016-04-15T19:20:00Z</dcterms:created>
  <dc:creator>Allegra Via</dc:creator>
  <dc:language>en-US</dc:language>
  <dcterms:modified xsi:type="dcterms:W3CDTF">2016-04-18T18:34:15Z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